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026"/>
      </w:tblGrid>
      <w:tr w:rsidR="00E81617" w:rsidRPr="00E81617" w:rsidTr="00E81617">
        <w:trPr>
          <w:tblCellSpacing w:w="0" w:type="dxa"/>
        </w:trPr>
        <w:tc>
          <w:tcPr>
            <w:tcW w:w="0" w:type="auto"/>
            <w:vAlign w:val="center"/>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r w:rsidRPr="00E81617">
              <w:rPr>
                <w:rFonts w:ascii="Times New Roman" w:eastAsia="Times New Roman" w:hAnsi="Times New Roman" w:cs="Times New Roman"/>
                <w:sz w:val="24"/>
                <w:szCs w:val="24"/>
                <w:lang w:eastAsia="en-IN"/>
              </w:rPr>
              <w:t xml:space="preserve">Top 10 Best C/C++ Compilers And IDEs   </w:t>
            </w:r>
            <w:r>
              <w:rPr>
                <w:rFonts w:ascii="Times New Roman" w:eastAsia="Times New Roman" w:hAnsi="Times New Roman" w:cs="Times New Roman"/>
                <w:noProof/>
                <w:sz w:val="24"/>
                <w:szCs w:val="24"/>
                <w:lang w:eastAsia="en-IN"/>
              </w:rPr>
              <w:drawing>
                <wp:inline distT="0" distB="0" distL="0" distR="0">
                  <wp:extent cx="889000" cy="177800"/>
                  <wp:effectExtent l="19050" t="0" r="6350" b="0"/>
                  <wp:docPr id="1" name="Picture 1" descr="http://efytimes.com/e1/images/efy_ne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fytimes.com/e1/images/efy_news.gif"/>
                          <pic:cNvPicPr>
                            <a:picLocks noChangeAspect="1" noChangeArrowheads="1"/>
                          </pic:cNvPicPr>
                        </pic:nvPicPr>
                        <pic:blipFill>
                          <a:blip r:embed="rId4"/>
                          <a:srcRect/>
                          <a:stretch>
                            <a:fillRect/>
                          </a:stretch>
                        </pic:blipFill>
                        <pic:spPr bwMode="auto">
                          <a:xfrm>
                            <a:off x="0" y="0"/>
                            <a:ext cx="889000" cy="177800"/>
                          </a:xfrm>
                          <a:prstGeom prst="rect">
                            <a:avLst/>
                          </a:prstGeom>
                          <a:noFill/>
                          <a:ln w="9525">
                            <a:noFill/>
                            <a:miter lim="800000"/>
                            <a:headEnd/>
                            <a:tailEnd/>
                          </a:ln>
                        </pic:spPr>
                      </pic:pic>
                    </a:graphicData>
                  </a:graphic>
                </wp:inline>
              </w:drawing>
            </w:r>
          </w:p>
        </w:tc>
      </w:tr>
      <w:tr w:rsidR="00E81617" w:rsidRPr="00E81617" w:rsidTr="00E81617">
        <w:trPr>
          <w:tblCellSpacing w:w="0" w:type="dxa"/>
        </w:trPr>
        <w:tc>
          <w:tcPr>
            <w:tcW w:w="0" w:type="auto"/>
            <w:vAlign w:val="center"/>
            <w:hideMark/>
          </w:tcPr>
          <w:tbl>
            <w:tblPr>
              <w:tblW w:w="5000" w:type="pct"/>
              <w:tblCellSpacing w:w="0" w:type="dxa"/>
              <w:tblCellMar>
                <w:left w:w="0" w:type="dxa"/>
                <w:right w:w="0" w:type="dxa"/>
              </w:tblCellMar>
              <w:tblLook w:val="04A0"/>
            </w:tblPr>
            <w:tblGrid>
              <w:gridCol w:w="9026"/>
            </w:tblGrid>
            <w:tr w:rsidR="00E81617" w:rsidRPr="00E81617">
              <w:trPr>
                <w:tblCellSpacing w:w="0" w:type="dxa"/>
              </w:trPr>
              <w:tc>
                <w:tcPr>
                  <w:tcW w:w="0" w:type="auto"/>
                  <w:vAlign w:val="center"/>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p>
              </w:tc>
            </w:tr>
            <w:tr w:rsidR="00E81617" w:rsidRPr="00E81617">
              <w:trPr>
                <w:tblCellSpacing w:w="0" w:type="dxa"/>
              </w:trPr>
              <w:tc>
                <w:tcPr>
                  <w:tcW w:w="0" w:type="auto"/>
                  <w:vAlign w:val="center"/>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r w:rsidRPr="00E81617">
                    <w:rPr>
                      <w:rFonts w:ascii="Times New Roman" w:eastAsia="Times New Roman" w:hAnsi="Times New Roman" w:cs="Times New Roman"/>
                      <w:sz w:val="24"/>
                      <w:szCs w:val="24"/>
                      <w:lang w:eastAsia="en-IN"/>
                    </w:rPr>
                    <w:t> </w:t>
                  </w:r>
                </w:p>
              </w:tc>
            </w:tr>
            <w:tr w:rsidR="00E81617" w:rsidRPr="00E81617">
              <w:trPr>
                <w:tblCellSpacing w:w="0" w:type="dxa"/>
              </w:trPr>
              <w:tc>
                <w:tcPr>
                  <w:tcW w:w="0" w:type="auto"/>
                  <w:vAlign w:val="center"/>
                  <w:hideMark/>
                </w:tcPr>
                <w:tbl>
                  <w:tblPr>
                    <w:tblW w:w="5000" w:type="pct"/>
                    <w:tblCellSpacing w:w="0" w:type="dxa"/>
                    <w:tblCellMar>
                      <w:left w:w="0" w:type="dxa"/>
                      <w:right w:w="0" w:type="dxa"/>
                    </w:tblCellMar>
                    <w:tblLook w:val="04A0"/>
                  </w:tblPr>
                  <w:tblGrid>
                    <w:gridCol w:w="8574"/>
                    <w:gridCol w:w="181"/>
                    <w:gridCol w:w="271"/>
                  </w:tblGrid>
                  <w:tr w:rsidR="00E81617" w:rsidRPr="00E81617">
                    <w:trPr>
                      <w:tblCellSpacing w:w="0" w:type="dxa"/>
                    </w:trPr>
                    <w:tc>
                      <w:tcPr>
                        <w:tcW w:w="4750" w:type="pct"/>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r w:rsidRPr="00E81617">
                          <w:rPr>
                            <w:rFonts w:ascii="Verdana" w:eastAsia="Times New Roman" w:hAnsi="Verdana" w:cs="Times New Roman"/>
                            <w:b/>
                            <w:bCs/>
                            <w:sz w:val="20"/>
                            <w:szCs w:val="20"/>
                            <w:lang w:eastAsia="en-IN"/>
                          </w:rPr>
                          <w:t>New programmers find it difficult in selecting c/</w:t>
                        </w:r>
                        <w:proofErr w:type="spellStart"/>
                        <w:r w:rsidRPr="00E81617">
                          <w:rPr>
                            <w:rFonts w:ascii="Verdana" w:eastAsia="Times New Roman" w:hAnsi="Verdana" w:cs="Times New Roman"/>
                            <w:b/>
                            <w:bCs/>
                            <w:sz w:val="20"/>
                            <w:szCs w:val="20"/>
                            <w:lang w:eastAsia="en-IN"/>
                          </w:rPr>
                          <w:t>c++</w:t>
                        </w:r>
                        <w:proofErr w:type="spellEnd"/>
                        <w:r w:rsidRPr="00E81617">
                          <w:rPr>
                            <w:rFonts w:ascii="Verdana" w:eastAsia="Times New Roman" w:hAnsi="Verdana" w:cs="Times New Roman"/>
                            <w:b/>
                            <w:bCs/>
                            <w:sz w:val="20"/>
                            <w:szCs w:val="20"/>
                            <w:lang w:eastAsia="en-IN"/>
                          </w:rPr>
                          <w:t xml:space="preserve"> compiler or </w:t>
                        </w:r>
                        <w:proofErr w:type="spellStart"/>
                        <w:r w:rsidRPr="00E81617">
                          <w:rPr>
                            <w:rFonts w:ascii="Verdana" w:eastAsia="Times New Roman" w:hAnsi="Verdana" w:cs="Times New Roman"/>
                            <w:b/>
                            <w:bCs/>
                            <w:sz w:val="20"/>
                            <w:szCs w:val="20"/>
                            <w:lang w:eastAsia="en-IN"/>
                          </w:rPr>
                          <w:t>ide</w:t>
                        </w:r>
                        <w:proofErr w:type="spellEnd"/>
                        <w:r w:rsidRPr="00E81617">
                          <w:rPr>
                            <w:rFonts w:ascii="Verdana" w:eastAsia="Times New Roman" w:hAnsi="Verdana" w:cs="Times New Roman"/>
                            <w:b/>
                            <w:bCs/>
                            <w:sz w:val="20"/>
                            <w:szCs w:val="20"/>
                            <w:lang w:eastAsia="en-IN"/>
                          </w:rPr>
                          <w:t xml:space="preserve"> which provides them a user friendly programming environment. So EFYTimes.com offers top 10 C/C++ Compiler And IDEs list along with their features. </w:t>
                        </w:r>
                        <w:r w:rsidRPr="00E81617">
                          <w:rPr>
                            <w:rFonts w:ascii="Verdana" w:eastAsia="Times New Roman" w:hAnsi="Verdana" w:cs="Times New Roman"/>
                            <w:sz w:val="20"/>
                            <w:szCs w:val="20"/>
                            <w:lang w:eastAsia="en-IN"/>
                          </w:rPr>
                          <w:t xml:space="preserve">  </w:t>
                        </w:r>
                      </w:p>
                    </w:tc>
                    <w:tc>
                      <w:tcPr>
                        <w:tcW w:w="100" w:type="pct"/>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r w:rsidRPr="00E81617">
                          <w:rPr>
                            <w:rFonts w:ascii="Times New Roman" w:eastAsia="Times New Roman" w:hAnsi="Times New Roman" w:cs="Times New Roman"/>
                            <w:sz w:val="24"/>
                            <w:szCs w:val="24"/>
                            <w:lang w:eastAsia="en-IN"/>
                          </w:rPr>
                          <w:t> </w:t>
                        </w:r>
                      </w:p>
                    </w:tc>
                    <w:tc>
                      <w:tcPr>
                        <w:tcW w:w="1150" w:type="pct"/>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p>
                    </w:tc>
                  </w:tr>
                  <w:tr w:rsidR="00E81617" w:rsidRPr="00E81617">
                    <w:trPr>
                      <w:tblCellSpacing w:w="0" w:type="dxa"/>
                    </w:trPr>
                    <w:tc>
                      <w:tcPr>
                        <w:tcW w:w="0" w:type="auto"/>
                        <w:gridSpan w:val="3"/>
                        <w:vAlign w:val="center"/>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r w:rsidRPr="00E81617">
                          <w:rPr>
                            <w:rFonts w:ascii="Times New Roman" w:eastAsia="Times New Roman" w:hAnsi="Times New Roman" w:cs="Times New Roman"/>
                            <w:sz w:val="24"/>
                            <w:szCs w:val="24"/>
                            <w:lang w:eastAsia="en-IN"/>
                          </w:rPr>
                          <w:t xml:space="preserve">Rate this news: </w:t>
                        </w:r>
                        <w:r>
                          <w:rPr>
                            <w:rFonts w:ascii="Times New Roman" w:eastAsia="Times New Roman" w:hAnsi="Times New Roman" w:cs="Times New Roman"/>
                            <w:noProof/>
                            <w:sz w:val="24"/>
                            <w:szCs w:val="24"/>
                            <w:lang w:eastAsia="en-IN"/>
                          </w:rPr>
                          <w:drawing>
                            <wp:inline distT="0" distB="0" distL="0" distR="0">
                              <wp:extent cx="203200" cy="203200"/>
                              <wp:effectExtent l="0" t="0" r="6350" b="0"/>
                              <wp:docPr id="2" name="Picture 2" descr="http://efytimes.com/e1/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fytimes.com/e1/star1.gif"/>
                                      <pic:cNvPicPr>
                                        <a:picLocks noChangeAspect="1" noChangeArrowheads="1"/>
                                      </pic:cNvPicPr>
                                    </pic:nvPicPr>
                                    <pic:blipFill>
                                      <a:blip r:embed="rId5"/>
                                      <a:srcRect/>
                                      <a:stretch>
                                        <a:fillRect/>
                                      </a:stretch>
                                    </pic:blipFill>
                                    <pic:spPr bwMode="auto">
                                      <a:xfrm>
                                        <a:off x="0" y="0"/>
                                        <a:ext cx="203200" cy="2032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203200" cy="203200"/>
                              <wp:effectExtent l="0" t="0" r="6350" b="0"/>
                              <wp:docPr id="3" name="Picture 3" descr="http://efytimes.com/e1/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fytimes.com/e1/star1.gif"/>
                                      <pic:cNvPicPr>
                                        <a:picLocks noChangeAspect="1" noChangeArrowheads="1"/>
                                      </pic:cNvPicPr>
                                    </pic:nvPicPr>
                                    <pic:blipFill>
                                      <a:blip r:embed="rId5"/>
                                      <a:srcRect/>
                                      <a:stretch>
                                        <a:fillRect/>
                                      </a:stretch>
                                    </pic:blipFill>
                                    <pic:spPr bwMode="auto">
                                      <a:xfrm>
                                        <a:off x="0" y="0"/>
                                        <a:ext cx="203200" cy="2032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203200" cy="203200"/>
                              <wp:effectExtent l="0" t="0" r="6350" b="0"/>
                              <wp:docPr id="4" name="Picture 4" descr="http://efytimes.com/e1/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fytimes.com/e1/star1.gif"/>
                                      <pic:cNvPicPr>
                                        <a:picLocks noChangeAspect="1" noChangeArrowheads="1"/>
                                      </pic:cNvPicPr>
                                    </pic:nvPicPr>
                                    <pic:blipFill>
                                      <a:blip r:embed="rId5"/>
                                      <a:srcRect/>
                                      <a:stretch>
                                        <a:fillRect/>
                                      </a:stretch>
                                    </pic:blipFill>
                                    <pic:spPr bwMode="auto">
                                      <a:xfrm>
                                        <a:off x="0" y="0"/>
                                        <a:ext cx="203200" cy="2032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203200" cy="203200"/>
                              <wp:effectExtent l="0" t="0" r="6350" b="0"/>
                              <wp:docPr id="5" name="Picture 5" descr="http://efytimes.com/e1/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fytimes.com/e1/star1.gif"/>
                                      <pic:cNvPicPr>
                                        <a:picLocks noChangeAspect="1" noChangeArrowheads="1"/>
                                      </pic:cNvPicPr>
                                    </pic:nvPicPr>
                                    <pic:blipFill>
                                      <a:blip r:embed="rId5"/>
                                      <a:srcRect/>
                                      <a:stretch>
                                        <a:fillRect/>
                                      </a:stretch>
                                    </pic:blipFill>
                                    <pic:spPr bwMode="auto">
                                      <a:xfrm>
                                        <a:off x="0" y="0"/>
                                        <a:ext cx="203200" cy="2032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IN"/>
                          </w:rPr>
                          <w:drawing>
                            <wp:inline distT="0" distB="0" distL="0" distR="0">
                              <wp:extent cx="203200" cy="203200"/>
                              <wp:effectExtent l="19050" t="0" r="6350" b="0"/>
                              <wp:docPr id="6" name="Picture 6" descr="http://efytimes.com/e1/wst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fytimes.com/e1/wstar1.gif"/>
                                      <pic:cNvPicPr>
                                        <a:picLocks noChangeAspect="1" noChangeArrowheads="1"/>
                                      </pic:cNvPicPr>
                                    </pic:nvPicPr>
                                    <pic:blipFill>
                                      <a:blip r:embed="rId6"/>
                                      <a:srcRect/>
                                      <a:stretch>
                                        <a:fillRect/>
                                      </a:stretch>
                                    </pic:blipFill>
                                    <pic:spPr bwMode="auto">
                                      <a:xfrm>
                                        <a:off x="0" y="0"/>
                                        <a:ext cx="203200" cy="203200"/>
                                      </a:xfrm>
                                      <a:prstGeom prst="rect">
                                        <a:avLst/>
                                      </a:prstGeom>
                                      <a:noFill/>
                                      <a:ln w="9525">
                                        <a:noFill/>
                                        <a:miter lim="800000"/>
                                        <a:headEnd/>
                                        <a:tailEnd/>
                                      </a:ln>
                                    </pic:spPr>
                                  </pic:pic>
                                </a:graphicData>
                              </a:graphic>
                            </wp:inline>
                          </w:drawing>
                        </w:r>
                        <w:r w:rsidRPr="00E81617">
                          <w:rPr>
                            <w:rFonts w:ascii="Times New Roman" w:eastAsia="Times New Roman" w:hAnsi="Times New Roman" w:cs="Times New Roman"/>
                            <w:sz w:val="24"/>
                            <w:szCs w:val="24"/>
                            <w:lang w:eastAsia="en-IN"/>
                          </w:rPr>
                          <w:t> (35 Votes)</w:t>
                        </w:r>
                      </w:p>
                    </w:tc>
                  </w:tr>
                </w:tbl>
                <w:p w:rsidR="00E81617" w:rsidRPr="00E81617" w:rsidRDefault="00E81617" w:rsidP="00E81617">
                  <w:pPr>
                    <w:spacing w:after="0" w:line="240" w:lineRule="auto"/>
                    <w:rPr>
                      <w:rFonts w:ascii="Times New Roman" w:eastAsia="Times New Roman" w:hAnsi="Times New Roman" w:cs="Times New Roman"/>
                      <w:sz w:val="24"/>
                      <w:szCs w:val="24"/>
                      <w:lang w:eastAsia="en-IN"/>
                    </w:rPr>
                  </w:pPr>
                </w:p>
              </w:tc>
            </w:tr>
            <w:tr w:rsidR="00E81617" w:rsidRPr="00E81617">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6668"/>
                    <w:gridCol w:w="2358"/>
                  </w:tblGrid>
                  <w:tr w:rsidR="00E81617" w:rsidRPr="00E81617">
                    <w:trPr>
                      <w:tblCellSpacing w:w="15" w:type="dxa"/>
                    </w:trPr>
                    <w:tc>
                      <w:tcPr>
                        <w:tcW w:w="0" w:type="auto"/>
                        <w:hideMark/>
                      </w:tcPr>
                      <w:p w:rsidR="00E81617" w:rsidRPr="00E81617" w:rsidRDefault="00E81617" w:rsidP="00E81617">
                        <w:pPr>
                          <w:spacing w:after="240" w:line="240" w:lineRule="auto"/>
                          <w:rPr>
                            <w:rFonts w:ascii="Times New Roman" w:eastAsia="Times New Roman" w:hAnsi="Times New Roman" w:cs="Times New Roman"/>
                            <w:sz w:val="24"/>
                            <w:szCs w:val="24"/>
                            <w:lang w:eastAsia="en-IN"/>
                          </w:rPr>
                        </w:pPr>
                        <w:r w:rsidRPr="00E81617">
                          <w:rPr>
                            <w:rFonts w:ascii="Verdana" w:eastAsia="Times New Roman" w:hAnsi="Verdana" w:cs="Times New Roman"/>
                            <w:b/>
                            <w:bCs/>
                            <w:color w:val="000000"/>
                            <w:sz w:val="20"/>
                            <w:lang w:eastAsia="en-IN"/>
                          </w:rPr>
                          <w:t>Friday, September 27, 2013</w:t>
                        </w:r>
                        <w:r w:rsidRPr="00E81617">
                          <w:rPr>
                            <w:rFonts w:ascii="Times New Roman" w:eastAsia="Times New Roman" w:hAnsi="Times New Roman" w:cs="Times New Roman"/>
                            <w:sz w:val="24"/>
                            <w:szCs w:val="24"/>
                            <w:lang w:eastAsia="en-IN"/>
                          </w:rPr>
                          <w:t xml:space="preserve">:  </w:t>
                        </w:r>
                        <w:r w:rsidRPr="00E81617">
                          <w:rPr>
                            <w:rFonts w:ascii="Verdana" w:eastAsia="Times New Roman" w:hAnsi="Verdana" w:cs="Times New Roman"/>
                            <w:color w:val="000000"/>
                            <w:sz w:val="20"/>
                            <w:szCs w:val="20"/>
                            <w:lang w:eastAsia="en-IN"/>
                          </w:rPr>
                          <w:t>Programming languages are crucial in today’s computing environment. There were many programming languages that surfaced from the first generation of PCs. However, majority of them cannot adequately bear the load of today's computing environment. But there are others that kept themselves out from the crowd.</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 xml:space="preserve">C and C++ are the ones that every new programmer should know as these languages provide the foundation for other programming languages. Other than this, these programming </w:t>
                        </w:r>
                        <w:proofErr w:type="gramStart"/>
                        <w:r w:rsidRPr="00E81617">
                          <w:rPr>
                            <w:rFonts w:ascii="Verdana" w:eastAsia="Times New Roman" w:hAnsi="Verdana" w:cs="Times New Roman"/>
                            <w:color w:val="000000"/>
                            <w:sz w:val="20"/>
                            <w:szCs w:val="20"/>
                            <w:lang w:eastAsia="en-IN"/>
                          </w:rPr>
                          <w:t>language</w:t>
                        </w:r>
                        <w:proofErr w:type="gramEnd"/>
                        <w:r w:rsidRPr="00E81617">
                          <w:rPr>
                            <w:rFonts w:ascii="Verdana" w:eastAsia="Times New Roman" w:hAnsi="Verdana" w:cs="Times New Roman"/>
                            <w:color w:val="000000"/>
                            <w:sz w:val="20"/>
                            <w:szCs w:val="20"/>
                            <w:lang w:eastAsia="en-IN"/>
                          </w:rPr>
                          <w:t xml:space="preserve"> are extensively used even by the talented programmers to interact with hardware.</w:t>
                        </w:r>
                      </w:p>
                    </w:tc>
                    <w:tc>
                      <w:tcPr>
                        <w:tcW w:w="0" w:type="auto"/>
                        <w:hideMark/>
                      </w:tcPr>
                      <w:p w:rsidR="00E81617" w:rsidRPr="00E81617" w:rsidRDefault="00E81617" w:rsidP="00E8161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430655" cy="1430655"/>
                              <wp:effectExtent l="19050" t="0" r="0" b="0"/>
                              <wp:docPr id="7" name="Picture 7" descr="Programming language, C, C++, Compilers, Top 10 Best C/C++ Compilers, open source ide, NetBeans, Code, Digital Mars, C Free, Cod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ming language, C, C++, Compilers, Top 10 Best C/C++ Compilers, open source ide, NetBeans, Code, Digital Mars, C Free, CodeLite"/>
                                      <pic:cNvPicPr>
                                        <a:picLocks noChangeAspect="1" noChangeArrowheads="1"/>
                                      </pic:cNvPicPr>
                                    </pic:nvPicPr>
                                    <pic:blipFill>
                                      <a:blip r:embed="rId7"/>
                                      <a:srcRect/>
                                      <a:stretch>
                                        <a:fillRect/>
                                      </a:stretch>
                                    </pic:blipFill>
                                    <pic:spPr bwMode="auto">
                                      <a:xfrm>
                                        <a:off x="0" y="0"/>
                                        <a:ext cx="1430655" cy="1430655"/>
                                      </a:xfrm>
                                      <a:prstGeom prst="rect">
                                        <a:avLst/>
                                      </a:prstGeom>
                                      <a:noFill/>
                                      <a:ln w="9525">
                                        <a:noFill/>
                                        <a:miter lim="800000"/>
                                        <a:headEnd/>
                                        <a:tailEnd/>
                                      </a:ln>
                                    </pic:spPr>
                                  </pic:pic>
                                </a:graphicData>
                              </a:graphic>
                            </wp:inline>
                          </w:drawing>
                        </w:r>
                      </w:p>
                    </w:tc>
                  </w:tr>
                </w:tbl>
                <w:p w:rsidR="00E81617" w:rsidRPr="00E81617" w:rsidRDefault="00E81617" w:rsidP="00E81617">
                  <w:pPr>
                    <w:spacing w:after="240" w:line="240" w:lineRule="auto"/>
                    <w:rPr>
                      <w:rFonts w:ascii="Times New Roman" w:eastAsia="Times New Roman" w:hAnsi="Times New Roman" w:cs="Times New Roman"/>
                      <w:sz w:val="24"/>
                      <w:szCs w:val="24"/>
                      <w:lang w:eastAsia="en-IN"/>
                    </w:rPr>
                  </w:pPr>
                </w:p>
                <w:p w:rsidR="00E81617" w:rsidRPr="00E81617" w:rsidRDefault="00E81617" w:rsidP="00E81617">
                  <w:pPr>
                    <w:spacing w:after="0" w:line="240" w:lineRule="auto"/>
                    <w:rPr>
                      <w:rFonts w:ascii="Times New Roman" w:eastAsia="Times New Roman" w:hAnsi="Times New Roman" w:cs="Times New Roman"/>
                      <w:sz w:val="24"/>
                      <w:szCs w:val="24"/>
                      <w:lang w:eastAsia="en-IN"/>
                    </w:rPr>
                  </w:pPr>
                  <w:ins w:id="0" w:author="Unknown">
                    <w:r w:rsidRPr="00E81617">
                      <w:rPr>
                        <w:rFonts w:ascii="Times New Roman" w:eastAsia="Times New Roman" w:hAnsi="Times New Roman" w:cs="Times New Roman"/>
                        <w:sz w:val="24"/>
                        <w:szCs w:val="24"/>
                        <w:lang w:eastAsia="en-IN"/>
                      </w:rPr>
                      <w:br/>
                    </w:r>
                    <w:r w:rsidRPr="00E81617">
                      <w:rPr>
                        <w:rFonts w:ascii="Times New Roman" w:eastAsia="Times New Roman" w:hAnsi="Times New Roman" w:cs="Times New Roman"/>
                        <w:sz w:val="24"/>
                        <w:szCs w:val="24"/>
                        <w:lang w:eastAsia="en-IN"/>
                      </w:rPr>
                      <w:br/>
                    </w:r>
                    <w:r w:rsidRPr="00E81617">
                      <w:rPr>
                        <w:rFonts w:ascii="Verdana" w:eastAsia="Times New Roman" w:hAnsi="Verdana" w:cs="Times New Roman"/>
                        <w:color w:val="000000"/>
                        <w:sz w:val="20"/>
                        <w:szCs w:val="20"/>
                        <w:lang w:eastAsia="en-IN"/>
                      </w:rPr>
                      <w:t xml:space="preserve">1) Eclipse: Eclipse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refers to an open source utility that offers some advance functionality for C/C++ programmers. It has some impressive features such as syntax highlighting, debugger and auto code completion. Eclipse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is supported on Windows, Linux and Mac OS X. Eclipse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makes coding simpler for new programmers. You need Java Run time environment to compile your C/C++ Programs on your PC.</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"downloadshttp://www.eclipse.org/downloads/moreinfo/c.php"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 xml:space="preserve">2) </w:t>
                    </w:r>
                    <w:proofErr w:type="spellStart"/>
                    <w:r w:rsidRPr="00E81617">
                      <w:rPr>
                        <w:rFonts w:ascii="Verdana" w:eastAsia="Times New Roman" w:hAnsi="Verdana" w:cs="Times New Roman"/>
                        <w:color w:val="000000"/>
                        <w:sz w:val="20"/>
                        <w:szCs w:val="20"/>
                        <w:lang w:eastAsia="en-IN"/>
                      </w:rPr>
                      <w:t>NetBeans</w:t>
                    </w:r>
                    <w:proofErr w:type="spellEnd"/>
                    <w:r w:rsidRPr="00E81617">
                      <w:rPr>
                        <w:rFonts w:ascii="Verdana" w:eastAsia="Times New Roman" w:hAnsi="Verdana" w:cs="Times New Roman"/>
                        <w:color w:val="000000"/>
                        <w:sz w:val="20"/>
                        <w:szCs w:val="20"/>
                        <w:lang w:eastAsia="en-IN"/>
                      </w:rPr>
                      <w:t xml:space="preserve">: </w:t>
                    </w:r>
                    <w:proofErr w:type="spellStart"/>
                    <w:r w:rsidRPr="00E81617">
                      <w:rPr>
                        <w:rFonts w:ascii="Verdana" w:eastAsia="Times New Roman" w:hAnsi="Verdana" w:cs="Times New Roman"/>
                        <w:color w:val="000000"/>
                        <w:sz w:val="20"/>
                        <w:szCs w:val="20"/>
                        <w:lang w:eastAsia="en-IN"/>
                      </w:rPr>
                      <w:t>NetBeans</w:t>
                    </w:r>
                    <w:proofErr w:type="spellEnd"/>
                    <w:r w:rsidRPr="00E81617">
                      <w:rPr>
                        <w:rFonts w:ascii="Verdana" w:eastAsia="Times New Roman" w:hAnsi="Verdana" w:cs="Times New Roman"/>
                        <w:color w:val="000000"/>
                        <w:sz w:val="20"/>
                        <w:szCs w:val="20"/>
                        <w:lang w:eastAsia="en-IN"/>
                      </w:rPr>
                      <w:t xml:space="preserve"> is another advance open source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with features such as semantic highlighting, automatic formatting braces matching, unit testing, code assistance and much more.</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"http://efytimes.com/e1/netbeans.org/downloads/index.html"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 xml:space="preserve">Download Link </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3</w:t>
                    </w:r>
                    <w:proofErr w:type="gramStart"/>
                    <w:r w:rsidRPr="00E81617">
                      <w:rPr>
                        <w:rFonts w:ascii="Verdana" w:eastAsia="Times New Roman" w:hAnsi="Verdana" w:cs="Times New Roman"/>
                        <w:color w:val="000000"/>
                        <w:sz w:val="20"/>
                        <w:szCs w:val="20"/>
                        <w:lang w:eastAsia="en-IN"/>
                      </w:rPr>
                      <w:t>)Code</w:t>
                    </w:r>
                    <w:proofErr w:type="gramEnd"/>
                    <w:r w:rsidRPr="00E81617">
                      <w:rPr>
                        <w:rFonts w:ascii="Verdana" w:eastAsia="Times New Roman" w:hAnsi="Verdana" w:cs="Times New Roman"/>
                        <w:color w:val="000000"/>
                        <w:sz w:val="20"/>
                        <w:szCs w:val="20"/>
                        <w:lang w:eastAsia="en-IN"/>
                      </w:rPr>
                      <w:t xml:space="preserve">::Blocks: Code::blocks refers to an open source, cross platform and extensible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for </w:t>
                    </w:r>
                    <w:proofErr w:type="spellStart"/>
                    <w:r w:rsidRPr="00E81617">
                      <w:rPr>
                        <w:rFonts w:ascii="Verdana" w:eastAsia="Times New Roman" w:hAnsi="Verdana" w:cs="Times New Roman"/>
                        <w:color w:val="000000"/>
                        <w:sz w:val="20"/>
                        <w:szCs w:val="20"/>
                        <w:lang w:eastAsia="en-IN"/>
                      </w:rPr>
                      <w:t>c++</w:t>
                    </w:r>
                    <w:proofErr w:type="spellEnd"/>
                    <w:r w:rsidRPr="00E81617">
                      <w:rPr>
                        <w:rFonts w:ascii="Verdana" w:eastAsia="Times New Roman" w:hAnsi="Verdana" w:cs="Times New Roman"/>
                        <w:color w:val="000000"/>
                        <w:sz w:val="20"/>
                        <w:szCs w:val="20"/>
                        <w:lang w:eastAsia="en-IN"/>
                      </w:rPr>
                      <w:t xml:space="preserve">.The best feature of this C++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is that as per on your need, it can be extended with the help of available </w:t>
                    </w:r>
                    <w:proofErr w:type="spellStart"/>
                    <w:r w:rsidRPr="00E81617">
                      <w:rPr>
                        <w:rFonts w:ascii="Verdana" w:eastAsia="Times New Roman" w:hAnsi="Verdana" w:cs="Times New Roman"/>
                        <w:color w:val="000000"/>
                        <w:sz w:val="20"/>
                        <w:szCs w:val="20"/>
                        <w:lang w:eastAsia="en-IN"/>
                      </w:rPr>
                      <w:t>plugins</w:t>
                    </w:r>
                    <w:proofErr w:type="spellEnd"/>
                    <w:r w:rsidRPr="00E81617">
                      <w:rPr>
                        <w:rFonts w:ascii="Verdana" w:eastAsia="Times New Roman" w:hAnsi="Verdana" w:cs="Times New Roman"/>
                        <w:color w:val="000000"/>
                        <w:sz w:val="20"/>
                        <w:szCs w:val="20"/>
                        <w:lang w:eastAsia="en-IN"/>
                      </w:rPr>
                      <w:t>.</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"http://www.codeblocks.org/"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4) Digital Mars: Digital mars is another free c/</w:t>
                    </w:r>
                    <w:proofErr w:type="spellStart"/>
                    <w:r w:rsidRPr="00E81617">
                      <w:rPr>
                        <w:rFonts w:ascii="Verdana" w:eastAsia="Times New Roman" w:hAnsi="Verdana" w:cs="Times New Roman"/>
                        <w:color w:val="000000"/>
                        <w:sz w:val="20"/>
                        <w:szCs w:val="20"/>
                        <w:lang w:eastAsia="en-IN"/>
                      </w:rPr>
                      <w:t>c++</w:t>
                    </w:r>
                    <w:proofErr w:type="spellEnd"/>
                    <w:r w:rsidRPr="00E81617">
                      <w:rPr>
                        <w:rFonts w:ascii="Verdana" w:eastAsia="Times New Roman" w:hAnsi="Verdana" w:cs="Times New Roman"/>
                        <w:color w:val="000000"/>
                        <w:sz w:val="20"/>
                        <w:szCs w:val="20"/>
                        <w:lang w:eastAsia="en-IN"/>
                      </w:rPr>
                      <w:t xml:space="preserve"> compiler having command line and GUI versions. </w:t>
                    </w:r>
                    <w:proofErr w:type="gramStart"/>
                    <w:r w:rsidRPr="00E81617">
                      <w:rPr>
                        <w:rFonts w:ascii="Verdana" w:eastAsia="Times New Roman" w:hAnsi="Verdana" w:cs="Times New Roman"/>
                        <w:color w:val="000000"/>
                        <w:sz w:val="20"/>
                        <w:szCs w:val="20"/>
                        <w:lang w:eastAsia="en-IN"/>
                      </w:rPr>
                      <w:t>Digital mars features</w:t>
                    </w:r>
                    <w:proofErr w:type="gramEnd"/>
                    <w:r w:rsidRPr="00E81617">
                      <w:rPr>
                        <w:rFonts w:ascii="Verdana" w:eastAsia="Times New Roman" w:hAnsi="Verdana" w:cs="Times New Roman"/>
                        <w:color w:val="000000"/>
                        <w:sz w:val="20"/>
                        <w:szCs w:val="20"/>
                        <w:lang w:eastAsia="en-IN"/>
                      </w:rPr>
                      <w:t xml:space="preserve"> a fast compile and link time. To download Digital Mars C/C++ compiler check the link below</w:t>
                    </w:r>
                    <w:proofErr w:type="gramStart"/>
                    <w:r w:rsidRPr="00E81617">
                      <w:rPr>
                        <w:rFonts w:ascii="Verdana" w:eastAsia="Times New Roman" w:hAnsi="Verdana" w:cs="Times New Roman"/>
                        <w:color w:val="000000"/>
                        <w:sz w:val="20"/>
                        <w:szCs w:val="20"/>
                        <w:lang w:eastAsia="en-IN"/>
                      </w:rPr>
                      <w:t>:</w:t>
                    </w:r>
                    <w:proofErr w:type="gramEnd"/>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"http://www.digitalmars.com"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 xml:space="preserve">5) C Free: C free is a superb alternative for traditional turbo c compiler. It’s a small c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with some brilliant features. C free is not a free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but it can be used for 30 days for free.</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"http://www.programarts.com/cfree_en/download.htm"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 xml:space="preserve">Download Link </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 xml:space="preserve">6) Sky IDE: Sky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is a multi-compiler, multi-view, multi- project and multi-profile free </w:t>
                    </w:r>
                    <w:proofErr w:type="spellStart"/>
                    <w:r w:rsidRPr="00E81617">
                      <w:rPr>
                        <w:rFonts w:ascii="Verdana" w:eastAsia="Times New Roman" w:hAnsi="Verdana" w:cs="Times New Roman"/>
                        <w:color w:val="000000"/>
                        <w:sz w:val="20"/>
                        <w:szCs w:val="20"/>
                        <w:lang w:eastAsia="en-IN"/>
                      </w:rPr>
                      <w:t>c++</w:t>
                    </w:r>
                    <w:proofErr w:type="spellEnd"/>
                    <w:r w:rsidRPr="00E81617">
                      <w:rPr>
                        <w:rFonts w:ascii="Verdana" w:eastAsia="Times New Roman" w:hAnsi="Verdana" w:cs="Times New Roman"/>
                        <w:color w:val="000000"/>
                        <w:sz w:val="20"/>
                        <w:szCs w:val="20"/>
                        <w:lang w:eastAsia="en-IN"/>
                      </w:rPr>
                      <w:t xml:space="preserve">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Sky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also supports various other languages such as java, </w:t>
                    </w:r>
                    <w:proofErr w:type="spellStart"/>
                    <w:r w:rsidRPr="00E81617">
                      <w:rPr>
                        <w:rFonts w:ascii="Verdana" w:eastAsia="Times New Roman" w:hAnsi="Verdana" w:cs="Times New Roman"/>
                        <w:color w:val="000000"/>
                        <w:sz w:val="20"/>
                        <w:szCs w:val="20"/>
                        <w:lang w:eastAsia="en-IN"/>
                      </w:rPr>
                      <w:t>php</w:t>
                    </w:r>
                    <w:proofErr w:type="spellEnd"/>
                    <w:r w:rsidRPr="00E81617">
                      <w:rPr>
                        <w:rFonts w:ascii="Verdana" w:eastAsia="Times New Roman" w:hAnsi="Verdana" w:cs="Times New Roman"/>
                        <w:color w:val="000000"/>
                        <w:sz w:val="20"/>
                        <w:szCs w:val="20"/>
                        <w:lang w:eastAsia="en-IN"/>
                      </w:rPr>
                      <w:t xml:space="preserve"> and JavaScript. Sky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has powerful text manipulation, Syntax </w:t>
                    </w:r>
                    <w:proofErr w:type="spellStart"/>
                    <w:r w:rsidRPr="00E81617">
                      <w:rPr>
                        <w:rFonts w:ascii="Verdana" w:eastAsia="Times New Roman" w:hAnsi="Verdana" w:cs="Times New Roman"/>
                        <w:color w:val="000000"/>
                        <w:sz w:val="20"/>
                        <w:szCs w:val="20"/>
                        <w:lang w:eastAsia="en-IN"/>
                      </w:rPr>
                      <w:t>coloring</w:t>
                    </w:r>
                    <w:proofErr w:type="spellEnd"/>
                    <w:r w:rsidRPr="00E81617">
                      <w:rPr>
                        <w:rFonts w:ascii="Verdana" w:eastAsia="Times New Roman" w:hAnsi="Verdana" w:cs="Times New Roman"/>
                        <w:color w:val="000000"/>
                        <w:sz w:val="20"/>
                        <w:szCs w:val="20"/>
                        <w:lang w:eastAsia="en-IN"/>
                      </w:rPr>
                      <w:t>, auto complete, line tracker functions.</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"http://www.download.hr/software-skyide.html"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lastRenderedPageBreak/>
                      <w:br/>
                      <w:t>7) Dev C+</w:t>
                    </w:r>
                    <w:proofErr w:type="gramStart"/>
                    <w:r w:rsidRPr="00E81617">
                      <w:rPr>
                        <w:rFonts w:ascii="Verdana" w:eastAsia="Times New Roman" w:hAnsi="Verdana" w:cs="Times New Roman"/>
                        <w:color w:val="000000"/>
                        <w:sz w:val="20"/>
                        <w:szCs w:val="20"/>
                        <w:lang w:eastAsia="en-IN"/>
                      </w:rPr>
                      <w:t>+ :</w:t>
                    </w:r>
                    <w:proofErr w:type="gramEnd"/>
                    <w:r w:rsidRPr="00E81617">
                      <w:rPr>
                        <w:rFonts w:ascii="Verdana" w:eastAsia="Times New Roman" w:hAnsi="Verdana" w:cs="Times New Roman"/>
                        <w:color w:val="000000"/>
                        <w:sz w:val="20"/>
                        <w:szCs w:val="20"/>
                        <w:lang w:eastAsia="en-IN"/>
                      </w:rPr>
                      <w:t xml:space="preserve"> Dev C++ makes use of </w:t>
                    </w:r>
                    <w:proofErr w:type="spellStart"/>
                    <w:r w:rsidRPr="00E81617">
                      <w:rPr>
                        <w:rFonts w:ascii="Verdana" w:eastAsia="Times New Roman" w:hAnsi="Verdana" w:cs="Times New Roman"/>
                        <w:color w:val="000000"/>
                        <w:sz w:val="20"/>
                        <w:szCs w:val="20"/>
                        <w:lang w:eastAsia="en-IN"/>
                      </w:rPr>
                      <w:t>mingw</w:t>
                    </w:r>
                    <w:proofErr w:type="spellEnd"/>
                    <w:r w:rsidRPr="00E81617">
                      <w:rPr>
                        <w:rFonts w:ascii="Verdana" w:eastAsia="Times New Roman" w:hAnsi="Verdana" w:cs="Times New Roman"/>
                        <w:color w:val="000000"/>
                        <w:sz w:val="20"/>
                        <w:szCs w:val="20"/>
                        <w:lang w:eastAsia="en-IN"/>
                      </w:rPr>
                      <w:t xml:space="preserve"> port of </w:t>
                    </w:r>
                    <w:proofErr w:type="spellStart"/>
                    <w:r w:rsidRPr="00E81617">
                      <w:rPr>
                        <w:rFonts w:ascii="Verdana" w:eastAsia="Times New Roman" w:hAnsi="Verdana" w:cs="Times New Roman"/>
                        <w:color w:val="000000"/>
                        <w:sz w:val="20"/>
                        <w:szCs w:val="20"/>
                        <w:lang w:eastAsia="en-IN"/>
                      </w:rPr>
                      <w:t>Gcc</w:t>
                    </w:r>
                    <w:proofErr w:type="spellEnd"/>
                    <w:r w:rsidRPr="00E81617">
                      <w:rPr>
                        <w:rFonts w:ascii="Verdana" w:eastAsia="Times New Roman" w:hAnsi="Verdana" w:cs="Times New Roman"/>
                        <w:color w:val="000000"/>
                        <w:sz w:val="20"/>
                        <w:szCs w:val="20"/>
                        <w:lang w:eastAsia="en-IN"/>
                      </w:rPr>
                      <w:t xml:space="preserve"> as its compiler. Dev C++ also supports c language and its feature includes </w:t>
                    </w:r>
                    <w:proofErr w:type="spellStart"/>
                    <w:r w:rsidRPr="00E81617">
                      <w:rPr>
                        <w:rFonts w:ascii="Verdana" w:eastAsia="Times New Roman" w:hAnsi="Verdana" w:cs="Times New Roman"/>
                        <w:color w:val="000000"/>
                        <w:sz w:val="20"/>
                        <w:szCs w:val="20"/>
                        <w:lang w:eastAsia="en-IN"/>
                      </w:rPr>
                      <w:t>Gcc</w:t>
                    </w:r>
                    <w:proofErr w:type="spellEnd"/>
                    <w:r w:rsidRPr="00E81617">
                      <w:rPr>
                        <w:rFonts w:ascii="Verdana" w:eastAsia="Times New Roman" w:hAnsi="Verdana" w:cs="Times New Roman"/>
                        <w:color w:val="000000"/>
                        <w:sz w:val="20"/>
                        <w:szCs w:val="20"/>
                        <w:lang w:eastAsia="en-IN"/>
                      </w:rPr>
                      <w:t xml:space="preserve"> based compiler, auto code completion, syntax highlighting, project manager and print support.</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"http://www.bloodshed.net/dev/devcpp.html"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 xml:space="preserve">8) </w:t>
                    </w:r>
                    <w:proofErr w:type="spellStart"/>
                    <w:r w:rsidRPr="00E81617">
                      <w:rPr>
                        <w:rFonts w:ascii="Verdana" w:eastAsia="Times New Roman" w:hAnsi="Verdana" w:cs="Times New Roman"/>
                        <w:color w:val="000000"/>
                        <w:sz w:val="20"/>
                        <w:szCs w:val="20"/>
                        <w:lang w:eastAsia="en-IN"/>
                      </w:rPr>
                      <w:t>CodeLite</w:t>
                    </w:r>
                    <w:proofErr w:type="spellEnd"/>
                    <w:r w:rsidRPr="00E81617">
                      <w:rPr>
                        <w:rFonts w:ascii="Verdana" w:eastAsia="Times New Roman" w:hAnsi="Verdana" w:cs="Times New Roman"/>
                        <w:color w:val="000000"/>
                        <w:sz w:val="20"/>
                        <w:szCs w:val="20"/>
                        <w:lang w:eastAsia="en-IN"/>
                      </w:rPr>
                      <w:t xml:space="preserve">: Like Code::Blocks C++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w:t>
                    </w:r>
                    <w:proofErr w:type="spellStart"/>
                    <w:r w:rsidRPr="00E81617">
                      <w:rPr>
                        <w:rFonts w:ascii="Verdana" w:eastAsia="Times New Roman" w:hAnsi="Verdana" w:cs="Times New Roman"/>
                        <w:color w:val="000000"/>
                        <w:sz w:val="20"/>
                        <w:szCs w:val="20"/>
                        <w:lang w:eastAsia="en-IN"/>
                      </w:rPr>
                      <w:t>Codelite</w:t>
                    </w:r>
                    <w:proofErr w:type="spellEnd"/>
                    <w:r w:rsidRPr="00E81617">
                      <w:rPr>
                        <w:rFonts w:ascii="Verdana" w:eastAsia="Times New Roman" w:hAnsi="Verdana" w:cs="Times New Roman"/>
                        <w:color w:val="000000"/>
                        <w:sz w:val="20"/>
                        <w:szCs w:val="20"/>
                        <w:lang w:eastAsia="en-IN"/>
                      </w:rPr>
                      <w:t xml:space="preserve"> is also an open source, cross platform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for C/C++ Programming languages. </w:t>
                    </w:r>
                    <w:proofErr w:type="spellStart"/>
                    <w:r w:rsidRPr="00E81617">
                      <w:rPr>
                        <w:rFonts w:ascii="Verdana" w:eastAsia="Times New Roman" w:hAnsi="Verdana" w:cs="Times New Roman"/>
                        <w:color w:val="000000"/>
                        <w:sz w:val="20"/>
                        <w:szCs w:val="20"/>
                        <w:lang w:eastAsia="en-IN"/>
                      </w:rPr>
                      <w:t>Codelite</w:t>
                    </w:r>
                    <w:proofErr w:type="spellEnd"/>
                    <w:r w:rsidRPr="00E81617">
                      <w:rPr>
                        <w:rFonts w:ascii="Verdana" w:eastAsia="Times New Roman" w:hAnsi="Verdana" w:cs="Times New Roman"/>
                        <w:color w:val="000000"/>
                        <w:sz w:val="20"/>
                        <w:szCs w:val="20"/>
                        <w:lang w:eastAsia="en-IN"/>
                      </w:rPr>
                      <w:t xml:space="preserve"> can work on different Operating systems such as Windows, Linux and Mac OS.</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"http://codelite.org/LiteEditor/Download"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9</w:t>
                    </w:r>
                    <w:proofErr w:type="gramStart"/>
                    <w:r w:rsidRPr="00E81617">
                      <w:rPr>
                        <w:rFonts w:ascii="Verdana" w:eastAsia="Times New Roman" w:hAnsi="Verdana" w:cs="Times New Roman"/>
                        <w:color w:val="000000"/>
                        <w:sz w:val="20"/>
                        <w:szCs w:val="20"/>
                        <w:lang w:eastAsia="en-IN"/>
                      </w:rPr>
                      <w:t>)</w:t>
                    </w:r>
                    <w:proofErr w:type="spellStart"/>
                    <w:r w:rsidRPr="00E81617">
                      <w:rPr>
                        <w:rFonts w:ascii="Verdana" w:eastAsia="Times New Roman" w:hAnsi="Verdana" w:cs="Times New Roman"/>
                        <w:color w:val="000000"/>
                        <w:sz w:val="20"/>
                        <w:szCs w:val="20"/>
                        <w:lang w:eastAsia="en-IN"/>
                      </w:rPr>
                      <w:t>MinGW</w:t>
                    </w:r>
                    <w:proofErr w:type="spellEnd"/>
                    <w:proofErr w:type="gramEnd"/>
                    <w:r w:rsidRPr="00E81617">
                      <w:rPr>
                        <w:rFonts w:ascii="Verdana" w:eastAsia="Times New Roman" w:hAnsi="Verdana" w:cs="Times New Roman"/>
                        <w:color w:val="000000"/>
                        <w:sz w:val="20"/>
                        <w:szCs w:val="20"/>
                        <w:lang w:eastAsia="en-IN"/>
                      </w:rPr>
                      <w:t xml:space="preserve">: </w:t>
                    </w:r>
                    <w:proofErr w:type="spellStart"/>
                    <w:r w:rsidRPr="00E81617">
                      <w:rPr>
                        <w:rFonts w:ascii="Verdana" w:eastAsia="Times New Roman" w:hAnsi="Verdana" w:cs="Times New Roman"/>
                        <w:color w:val="000000"/>
                        <w:sz w:val="20"/>
                        <w:szCs w:val="20"/>
                        <w:lang w:eastAsia="en-IN"/>
                      </w:rPr>
                      <w:t>MinGw</w:t>
                    </w:r>
                    <w:proofErr w:type="spellEnd"/>
                    <w:r w:rsidRPr="00E81617">
                      <w:rPr>
                        <w:rFonts w:ascii="Verdana" w:eastAsia="Times New Roman" w:hAnsi="Verdana" w:cs="Times New Roman"/>
                        <w:color w:val="000000"/>
                        <w:sz w:val="20"/>
                        <w:szCs w:val="20"/>
                        <w:lang w:eastAsia="en-IN"/>
                      </w:rPr>
                      <w:t xml:space="preserve"> compilers provide a group of programming tools suitable for native windows applications. </w:t>
                    </w:r>
                    <w:proofErr w:type="spellStart"/>
                    <w:r w:rsidRPr="00E81617">
                      <w:rPr>
                        <w:rFonts w:ascii="Verdana" w:eastAsia="Times New Roman" w:hAnsi="Verdana" w:cs="Times New Roman"/>
                        <w:color w:val="000000"/>
                        <w:sz w:val="20"/>
                        <w:szCs w:val="20"/>
                        <w:lang w:eastAsia="en-IN"/>
                      </w:rPr>
                      <w:t>MinGw</w:t>
                    </w:r>
                    <w:proofErr w:type="spellEnd"/>
                    <w:r w:rsidRPr="00E81617">
                      <w:rPr>
                        <w:rFonts w:ascii="Verdana" w:eastAsia="Times New Roman" w:hAnsi="Verdana" w:cs="Times New Roman"/>
                        <w:color w:val="000000"/>
                        <w:sz w:val="20"/>
                        <w:szCs w:val="20"/>
                        <w:lang w:eastAsia="en-IN"/>
                      </w:rPr>
                      <w:t xml:space="preserve"> comprises a port of GCC (GNU) such as C</w:t>
                    </w:r>
                    <w:proofErr w:type="gramStart"/>
                    <w:r w:rsidRPr="00E81617">
                      <w:rPr>
                        <w:rFonts w:ascii="Verdana" w:eastAsia="Times New Roman" w:hAnsi="Verdana" w:cs="Times New Roman"/>
                        <w:color w:val="000000"/>
                        <w:sz w:val="20"/>
                        <w:szCs w:val="20"/>
                        <w:lang w:eastAsia="en-IN"/>
                      </w:rPr>
                      <w:t>,C</w:t>
                    </w:r>
                    <w:proofErr w:type="gramEnd"/>
                    <w:r w:rsidRPr="00E81617">
                      <w:rPr>
                        <w:rFonts w:ascii="Verdana" w:eastAsia="Times New Roman" w:hAnsi="Verdana" w:cs="Times New Roman"/>
                        <w:color w:val="000000"/>
                        <w:sz w:val="20"/>
                        <w:szCs w:val="20"/>
                        <w:lang w:eastAsia="en-IN"/>
                      </w:rPr>
                      <w:t xml:space="preserve">++,ADA and </w:t>
                    </w:r>
                    <w:proofErr w:type="spellStart"/>
                    <w:r w:rsidRPr="00E81617">
                      <w:rPr>
                        <w:rFonts w:ascii="Verdana" w:eastAsia="Times New Roman" w:hAnsi="Verdana" w:cs="Times New Roman"/>
                        <w:color w:val="000000"/>
                        <w:sz w:val="20"/>
                        <w:szCs w:val="20"/>
                        <w:lang w:eastAsia="en-IN"/>
                      </w:rPr>
                      <w:t>Fortan</w:t>
                    </w:r>
                    <w:proofErr w:type="spellEnd"/>
                    <w:r w:rsidRPr="00E81617">
                      <w:rPr>
                        <w:rFonts w:ascii="Verdana" w:eastAsia="Times New Roman" w:hAnsi="Verdana" w:cs="Times New Roman"/>
                        <w:color w:val="000000"/>
                        <w:sz w:val="20"/>
                        <w:szCs w:val="20"/>
                        <w:lang w:eastAsia="en-IN"/>
                      </w:rPr>
                      <w:t xml:space="preserve"> Compilers. It’s an open source compiler.</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"http://sourceforge.net/projects/mingw/files/"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t>10) Ultimate+</w:t>
                    </w:r>
                    <w:proofErr w:type="gramStart"/>
                    <w:r w:rsidRPr="00E81617">
                      <w:rPr>
                        <w:rFonts w:ascii="Verdana" w:eastAsia="Times New Roman" w:hAnsi="Verdana" w:cs="Times New Roman"/>
                        <w:color w:val="000000"/>
                        <w:sz w:val="20"/>
                        <w:szCs w:val="20"/>
                        <w:lang w:eastAsia="en-IN"/>
                      </w:rPr>
                      <w:t>+ :</w:t>
                    </w:r>
                    <w:proofErr w:type="gramEnd"/>
                    <w:r w:rsidRPr="00E81617">
                      <w:rPr>
                        <w:rFonts w:ascii="Verdana" w:eastAsia="Times New Roman" w:hAnsi="Verdana" w:cs="Times New Roman"/>
                        <w:color w:val="000000"/>
                        <w:sz w:val="20"/>
                        <w:szCs w:val="20"/>
                        <w:lang w:eastAsia="en-IN"/>
                      </w:rPr>
                      <w:t xml:space="preserve"> U++ is a cross platform RAD </w:t>
                    </w:r>
                    <w:proofErr w:type="spellStart"/>
                    <w:r w:rsidRPr="00E81617">
                      <w:rPr>
                        <w:rFonts w:ascii="Verdana" w:eastAsia="Times New Roman" w:hAnsi="Verdana" w:cs="Times New Roman"/>
                        <w:color w:val="000000"/>
                        <w:sz w:val="20"/>
                        <w:szCs w:val="20"/>
                        <w:lang w:eastAsia="en-IN"/>
                      </w:rPr>
                      <w:t>ide</w:t>
                    </w:r>
                    <w:proofErr w:type="spellEnd"/>
                    <w:r w:rsidRPr="00E81617">
                      <w:rPr>
                        <w:rFonts w:ascii="Verdana" w:eastAsia="Times New Roman" w:hAnsi="Verdana" w:cs="Times New Roman"/>
                        <w:color w:val="000000"/>
                        <w:sz w:val="20"/>
                        <w:szCs w:val="20"/>
                        <w:lang w:eastAsia="en-IN"/>
                      </w:rPr>
                      <w:t xml:space="preserve"> that focuses on </w:t>
                    </w:r>
                    <w:proofErr w:type="spellStart"/>
                    <w:r w:rsidRPr="00E81617">
                      <w:rPr>
                        <w:rFonts w:ascii="Verdana" w:eastAsia="Times New Roman" w:hAnsi="Verdana" w:cs="Times New Roman"/>
                        <w:color w:val="000000"/>
                        <w:sz w:val="20"/>
                        <w:szCs w:val="20"/>
                        <w:lang w:eastAsia="en-IN"/>
                      </w:rPr>
                      <w:t>c++</w:t>
                    </w:r>
                    <w:proofErr w:type="spellEnd"/>
                    <w:r w:rsidRPr="00E81617">
                      <w:rPr>
                        <w:rFonts w:ascii="Verdana" w:eastAsia="Times New Roman" w:hAnsi="Verdana" w:cs="Times New Roman"/>
                        <w:color w:val="000000"/>
                        <w:sz w:val="20"/>
                        <w:szCs w:val="20"/>
                        <w:lang w:eastAsia="en-IN"/>
                      </w:rPr>
                      <w:t xml:space="preserve"> programmers productivity. It features a set of libraries such as GUI and </w:t>
                    </w:r>
                    <w:proofErr w:type="spellStart"/>
                    <w:r w:rsidRPr="00E81617">
                      <w:rPr>
                        <w:rFonts w:ascii="Verdana" w:eastAsia="Times New Roman" w:hAnsi="Verdana" w:cs="Times New Roman"/>
                        <w:color w:val="000000"/>
                        <w:sz w:val="20"/>
                        <w:szCs w:val="20"/>
                        <w:lang w:eastAsia="en-IN"/>
                      </w:rPr>
                      <w:t>SQl</w:t>
                    </w:r>
                    <w:proofErr w:type="spellEnd"/>
                    <w:r w:rsidRPr="00E81617">
                      <w:rPr>
                        <w:rFonts w:ascii="Verdana" w:eastAsia="Times New Roman" w:hAnsi="Verdana" w:cs="Times New Roman"/>
                        <w:color w:val="000000"/>
                        <w:sz w:val="20"/>
                        <w:szCs w:val="20"/>
                        <w:lang w:eastAsia="en-IN"/>
                      </w:rPr>
                      <w:t xml:space="preserve">. U++ works with GCC, Visual C++ and </w:t>
                    </w:r>
                    <w:proofErr w:type="spellStart"/>
                    <w:r w:rsidRPr="00E81617">
                      <w:rPr>
                        <w:rFonts w:ascii="Verdana" w:eastAsia="Times New Roman" w:hAnsi="Verdana" w:cs="Times New Roman"/>
                        <w:color w:val="000000"/>
                        <w:sz w:val="20"/>
                        <w:szCs w:val="20"/>
                        <w:lang w:eastAsia="en-IN"/>
                      </w:rPr>
                      <w:t>MingGW</w:t>
                    </w:r>
                    <w:proofErr w:type="spellEnd"/>
                    <w:r w:rsidRPr="00E81617">
                      <w:rPr>
                        <w:rFonts w:ascii="Verdana" w:eastAsia="Times New Roman" w:hAnsi="Verdana" w:cs="Times New Roman"/>
                        <w:color w:val="000000"/>
                        <w:sz w:val="20"/>
                        <w:szCs w:val="20"/>
                        <w:lang w:eastAsia="en-IN"/>
                      </w:rPr>
                      <w:t>.</w:t>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fldChar w:fldCharType="begin"/>
                    </w:r>
                    <w:r w:rsidRPr="00E81617">
                      <w:rPr>
                        <w:rFonts w:ascii="Verdana" w:eastAsia="Times New Roman" w:hAnsi="Verdana" w:cs="Times New Roman"/>
                        <w:color w:val="000000"/>
                        <w:sz w:val="20"/>
                        <w:szCs w:val="20"/>
                        <w:lang w:eastAsia="en-IN"/>
                      </w:rPr>
                      <w:instrText xml:space="preserve"> HYPERLINK "http://www.ultimatepp.org/www$uppweb$download$en-us.html" </w:instrText>
                    </w:r>
                    <w:r w:rsidRPr="00E81617">
                      <w:rPr>
                        <w:rFonts w:ascii="Verdana" w:eastAsia="Times New Roman" w:hAnsi="Verdana" w:cs="Times New Roman"/>
                        <w:color w:val="000000"/>
                        <w:sz w:val="20"/>
                        <w:szCs w:val="20"/>
                        <w:lang w:eastAsia="en-IN"/>
                      </w:rPr>
                      <w:fldChar w:fldCharType="separate"/>
                    </w:r>
                    <w:r w:rsidRPr="00E81617">
                      <w:rPr>
                        <w:rFonts w:ascii="Verdana" w:eastAsia="Times New Roman" w:hAnsi="Verdana" w:cs="Times New Roman"/>
                        <w:color w:val="0000FF"/>
                        <w:sz w:val="20"/>
                        <w:u w:val="single"/>
                        <w:lang w:eastAsia="en-IN"/>
                      </w:rPr>
                      <w:t>Download Link</w:t>
                    </w:r>
                    <w:r w:rsidRPr="00E81617">
                      <w:rPr>
                        <w:rFonts w:ascii="Verdana" w:eastAsia="Times New Roman" w:hAnsi="Verdana" w:cs="Times New Roman"/>
                        <w:color w:val="000000"/>
                        <w:sz w:val="20"/>
                        <w:szCs w:val="20"/>
                        <w:lang w:eastAsia="en-IN"/>
                      </w:rPr>
                      <w:fldChar w:fldCharType="end"/>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color w:val="000000"/>
                        <w:sz w:val="20"/>
                        <w:szCs w:val="20"/>
                        <w:lang w:eastAsia="en-IN"/>
                      </w:rPr>
                      <w:br/>
                    </w:r>
                    <w:r w:rsidRPr="00E81617">
                      <w:rPr>
                        <w:rFonts w:ascii="Verdana" w:eastAsia="Times New Roman" w:hAnsi="Verdana" w:cs="Times New Roman"/>
                        <w:i/>
                        <w:iCs/>
                        <w:color w:val="000000"/>
                        <w:sz w:val="20"/>
                        <w:szCs w:val="20"/>
                        <w:lang w:eastAsia="en-IN"/>
                      </w:rPr>
                      <w:t>Via Tricksmode.com</w:t>
                    </w:r>
                  </w:ins>
                </w:p>
              </w:tc>
            </w:tr>
          </w:tbl>
          <w:p w:rsidR="00E81617" w:rsidRPr="00E81617" w:rsidRDefault="00E81617" w:rsidP="00E81617">
            <w:pPr>
              <w:spacing w:after="0" w:line="240" w:lineRule="auto"/>
              <w:rPr>
                <w:rFonts w:ascii="Times New Roman" w:eastAsia="Times New Roman" w:hAnsi="Times New Roman" w:cs="Times New Roman"/>
                <w:sz w:val="24"/>
                <w:szCs w:val="24"/>
                <w:lang w:eastAsia="en-IN"/>
              </w:rPr>
            </w:pPr>
          </w:p>
        </w:tc>
      </w:tr>
    </w:tbl>
    <w:p w:rsidR="005A02AD" w:rsidRDefault="005A02AD"/>
    <w:sectPr w:rsidR="005A02AD" w:rsidSect="005A02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E81617"/>
    <w:rsid w:val="00165179"/>
    <w:rsid w:val="00524EF8"/>
    <w:rsid w:val="005A02AD"/>
    <w:rsid w:val="00E816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
    <w:name w:val="header"/>
    <w:basedOn w:val="DefaultParagraphFont"/>
    <w:rsid w:val="00E81617"/>
  </w:style>
  <w:style w:type="character" w:styleId="Strong">
    <w:name w:val="Strong"/>
    <w:basedOn w:val="DefaultParagraphFont"/>
    <w:uiPriority w:val="22"/>
    <w:qFormat/>
    <w:rsid w:val="00E81617"/>
    <w:rPr>
      <w:b/>
      <w:bCs/>
    </w:rPr>
  </w:style>
  <w:style w:type="character" w:styleId="Hyperlink">
    <w:name w:val="Hyperlink"/>
    <w:basedOn w:val="DefaultParagraphFont"/>
    <w:uiPriority w:val="99"/>
    <w:semiHidden/>
    <w:unhideWhenUsed/>
    <w:rsid w:val="00E81617"/>
    <w:rPr>
      <w:color w:val="0000FF"/>
      <w:u w:val="single"/>
    </w:rPr>
  </w:style>
  <w:style w:type="paragraph" w:styleId="BalloonText">
    <w:name w:val="Balloon Text"/>
    <w:basedOn w:val="Normal"/>
    <w:link w:val="BalloonTextChar"/>
    <w:uiPriority w:val="99"/>
    <w:semiHidden/>
    <w:unhideWhenUsed/>
    <w:rsid w:val="00E8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6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179115">
      <w:bodyDiv w:val="1"/>
      <w:marLeft w:val="0"/>
      <w:marRight w:val="0"/>
      <w:marTop w:val="0"/>
      <w:marBottom w:val="0"/>
      <w:divBdr>
        <w:top w:val="none" w:sz="0" w:space="0" w:color="auto"/>
        <w:left w:val="none" w:sz="0" w:space="0" w:color="auto"/>
        <w:bottom w:val="none" w:sz="0" w:space="0" w:color="auto"/>
        <w:right w:val="none" w:sz="0" w:space="0" w:color="auto"/>
      </w:divBdr>
      <w:divsChild>
        <w:div w:id="81294002">
          <w:marLeft w:val="0"/>
          <w:marRight w:val="0"/>
          <w:marTop w:val="0"/>
          <w:marBottom w:val="0"/>
          <w:divBdr>
            <w:top w:val="none" w:sz="0" w:space="0" w:color="auto"/>
            <w:left w:val="none" w:sz="0" w:space="0" w:color="auto"/>
            <w:bottom w:val="none" w:sz="0" w:space="0" w:color="auto"/>
            <w:right w:val="none" w:sz="0" w:space="0" w:color="auto"/>
          </w:divBdr>
          <w:divsChild>
            <w:div w:id="4534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598</Words>
  <Characters>3409</Characters>
  <Application>Microsoft Office Word</Application>
  <DocSecurity>0</DocSecurity>
  <Lines>28</Lines>
  <Paragraphs>7</Paragraphs>
  <ScaleCrop>false</ScaleCrop>
  <Company>Hewlett-Packard</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Dhananjoy</dc:creator>
  <cp:lastModifiedBy>Dhananjoy</cp:lastModifiedBy>
  <cp:revision>2</cp:revision>
  <dcterms:created xsi:type="dcterms:W3CDTF">2015-08-19T16:51:00Z</dcterms:created>
  <dcterms:modified xsi:type="dcterms:W3CDTF">2015-08-19T16:59:00Z</dcterms:modified>
</cp:coreProperties>
</file>